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E09C4" w14:textId="5485EBA5" w:rsidR="004B55D6" w:rsidRPr="00ED162C" w:rsidRDefault="004B55D6" w:rsidP="000349CB">
      <w:pPr>
        <w:spacing w:line="240" w:lineRule="auto"/>
        <w:jc w:val="both"/>
        <w:rPr>
          <w:rFonts w:cstheme="minorHAnsi"/>
          <w:b/>
          <w:bCs/>
          <w:sz w:val="28"/>
          <w:szCs w:val="28"/>
        </w:rPr>
      </w:pPr>
      <w:r w:rsidRPr="00ED162C">
        <w:rPr>
          <w:rFonts w:cstheme="minorHAnsi"/>
          <w:b/>
          <w:bCs/>
          <w:sz w:val="28"/>
          <w:szCs w:val="28"/>
        </w:rPr>
        <w:t>UNM</w:t>
      </w:r>
      <w:r>
        <w:rPr>
          <w:rFonts w:cstheme="minorHAnsi"/>
          <w:b/>
          <w:bCs/>
          <w:sz w:val="28"/>
          <w:szCs w:val="28"/>
        </w:rPr>
        <w:t xml:space="preserve"> INSPIRES-CEC</w:t>
      </w:r>
      <w:r w:rsidRPr="00ED162C">
        <w:rPr>
          <w:rFonts w:cstheme="minorHAnsi"/>
          <w:b/>
          <w:bCs/>
          <w:sz w:val="28"/>
          <w:szCs w:val="28"/>
        </w:rPr>
        <w:t xml:space="preserve"> GIS Tutorial </w:t>
      </w:r>
    </w:p>
    <w:p w14:paraId="737963F7" w14:textId="39AC7C94" w:rsidR="004B55D6" w:rsidRPr="00ED162C" w:rsidRDefault="003839FB" w:rsidP="000349CB">
      <w:pPr>
        <w:spacing w:line="240" w:lineRule="auto"/>
        <w:jc w:val="both"/>
        <w:rPr>
          <w:rFonts w:cstheme="minorHAnsi"/>
        </w:rPr>
      </w:pPr>
      <w:r>
        <w:rPr>
          <w:rFonts w:cstheme="minorHAnsi"/>
          <w:b/>
          <w:bCs/>
        </w:rPr>
        <w:t>C</w:t>
      </w:r>
      <w:r w:rsidR="004B55D6" w:rsidRPr="00ED162C">
        <w:rPr>
          <w:rFonts w:cstheme="minorHAnsi"/>
          <w:b/>
          <w:bCs/>
        </w:rPr>
        <w:t>ontact:</w:t>
      </w:r>
      <w:r w:rsidR="004B55D6">
        <w:rPr>
          <w:rFonts w:cstheme="minorHAnsi"/>
        </w:rPr>
        <w:t xml:space="preserve"> </w:t>
      </w:r>
      <w:r w:rsidR="004B55D6" w:rsidRPr="00ED162C">
        <w:rPr>
          <w:rFonts w:cstheme="minorHAnsi"/>
        </w:rPr>
        <w:t xml:space="preserve">Theodros Woldeyohannes, </w:t>
      </w:r>
      <w:hyperlink r:id="rId5" w:history="1">
        <w:r w:rsidR="004B55D6" w:rsidRPr="00ED162C">
          <w:rPr>
            <w:rStyle w:val="Hyperlink"/>
            <w:rFonts w:cstheme="minorHAnsi"/>
          </w:rPr>
          <w:t>twoldey94@unm.edu</w:t>
        </w:r>
      </w:hyperlink>
      <w:r w:rsidR="004B55D6" w:rsidRPr="00ED162C">
        <w:rPr>
          <w:rFonts w:cstheme="minorHAnsi"/>
        </w:rPr>
        <w:t>, University of New Mexico</w:t>
      </w:r>
    </w:p>
    <w:p w14:paraId="25DFA041" w14:textId="09F750F4" w:rsidR="004B55D6" w:rsidRPr="00ED162C" w:rsidRDefault="004B55D6" w:rsidP="000349CB">
      <w:pPr>
        <w:spacing w:line="240" w:lineRule="auto"/>
        <w:jc w:val="both"/>
        <w:rPr>
          <w:rFonts w:cstheme="minorHAnsi"/>
        </w:rPr>
      </w:pPr>
      <w:r w:rsidRPr="00ED162C">
        <w:rPr>
          <w:rFonts w:cstheme="minorHAnsi"/>
          <w:b/>
          <w:bCs/>
        </w:rPr>
        <w:t>Title:</w:t>
      </w:r>
      <w:r w:rsidRPr="00ED162C">
        <w:rPr>
          <w:rFonts w:cstheme="minorHAnsi"/>
        </w:rPr>
        <w:t xml:space="preserve"> </w:t>
      </w:r>
      <w:r>
        <w:rPr>
          <w:rFonts w:cstheme="minorHAnsi"/>
        </w:rPr>
        <w:t>Introduction to Spatial Regression Methods</w:t>
      </w:r>
      <w:r w:rsidR="00D31DA4">
        <w:rPr>
          <w:rFonts w:cstheme="minorHAnsi"/>
        </w:rPr>
        <w:t xml:space="preserve"> </w:t>
      </w:r>
      <w:r w:rsidR="00413FB8">
        <w:rPr>
          <w:rFonts w:cstheme="minorHAnsi"/>
        </w:rPr>
        <w:t>and</w:t>
      </w:r>
      <w:r w:rsidR="00D31DA4">
        <w:rPr>
          <w:rFonts w:cstheme="minorHAnsi"/>
        </w:rPr>
        <w:t xml:space="preserve"> </w:t>
      </w:r>
      <w:r w:rsidR="00D31DA4" w:rsidRPr="004B55D6">
        <w:rPr>
          <w:rFonts w:cstheme="minorHAnsi"/>
        </w:rPr>
        <w:t>Geographic Information Systems</w:t>
      </w:r>
      <w:r w:rsidR="00413FB8">
        <w:rPr>
          <w:rFonts w:cstheme="minorHAnsi"/>
        </w:rPr>
        <w:t xml:space="preserve"> Tools</w:t>
      </w:r>
      <w:r>
        <w:rPr>
          <w:rFonts w:cstheme="minorHAnsi"/>
        </w:rPr>
        <w:t xml:space="preserve"> in Environmental Health</w:t>
      </w:r>
      <w:r w:rsidRPr="00ED162C">
        <w:rPr>
          <w:rFonts w:cstheme="minorHAnsi"/>
        </w:rPr>
        <w:t xml:space="preserve"> </w:t>
      </w:r>
    </w:p>
    <w:p w14:paraId="5B5D14A4" w14:textId="5A0AB466" w:rsidR="000349CB" w:rsidDel="009C44EB" w:rsidRDefault="00413FB8" w:rsidP="000349CB">
      <w:pPr>
        <w:spacing w:line="240" w:lineRule="auto"/>
        <w:jc w:val="both"/>
        <w:rPr>
          <w:del w:id="0" w:author="Asis Lopez" w:date="2024-08-06T12:52:00Z"/>
          <w:rFonts w:cstheme="minorHAnsi"/>
          <w:sz w:val="24"/>
          <w:szCs w:val="24"/>
        </w:rPr>
      </w:pPr>
      <w:r>
        <w:rPr>
          <w:rFonts w:cstheme="minorHAnsi"/>
          <w:b/>
          <w:bCs/>
          <w:sz w:val="24"/>
          <w:szCs w:val="24"/>
        </w:rPr>
        <w:t>Location:</w:t>
      </w:r>
      <w:r w:rsidRPr="00853C74">
        <w:rPr>
          <w:rFonts w:cstheme="minorHAnsi"/>
          <w:sz w:val="24"/>
          <w:szCs w:val="24"/>
        </w:rPr>
        <w:t xml:space="preserve"> Department of Communication and Journalism</w:t>
      </w:r>
      <w:r w:rsidR="006F5161" w:rsidRPr="00853C74">
        <w:rPr>
          <w:rFonts w:cstheme="minorHAnsi"/>
          <w:sz w:val="24"/>
          <w:szCs w:val="24"/>
        </w:rPr>
        <w:t xml:space="preserve">, </w:t>
      </w:r>
      <w:proofErr w:type="spellStart"/>
      <w:r w:rsidR="006F5161" w:rsidRPr="00853C74">
        <w:rPr>
          <w:rFonts w:cstheme="minorHAnsi"/>
          <w:sz w:val="24"/>
          <w:szCs w:val="24"/>
        </w:rPr>
        <w:t>Bld</w:t>
      </w:r>
      <w:proofErr w:type="spellEnd"/>
      <w:r w:rsidR="006F5161" w:rsidRPr="00853C74">
        <w:rPr>
          <w:rFonts w:cstheme="minorHAnsi"/>
          <w:sz w:val="24"/>
          <w:szCs w:val="24"/>
        </w:rPr>
        <w:t xml:space="preserve"> 11</w:t>
      </w:r>
      <w:r w:rsidR="0064376E" w:rsidRPr="00853C74">
        <w:rPr>
          <w:rFonts w:cstheme="minorHAnsi"/>
          <w:sz w:val="24"/>
          <w:szCs w:val="24"/>
        </w:rPr>
        <w:t>5,</w:t>
      </w:r>
      <w:r w:rsidRPr="00853C74">
        <w:rPr>
          <w:rFonts w:cstheme="minorHAnsi"/>
          <w:sz w:val="24"/>
          <w:szCs w:val="24"/>
        </w:rPr>
        <w:t xml:space="preserve"> </w:t>
      </w:r>
      <w:r w:rsidR="00D928DF">
        <w:rPr>
          <w:rFonts w:cstheme="minorHAnsi"/>
          <w:sz w:val="24"/>
          <w:szCs w:val="24"/>
        </w:rPr>
        <w:t xml:space="preserve">PC Lab </w:t>
      </w:r>
      <w:r w:rsidRPr="00853C74">
        <w:rPr>
          <w:rFonts w:cstheme="minorHAnsi"/>
          <w:sz w:val="24"/>
          <w:szCs w:val="24"/>
        </w:rPr>
        <w:t xml:space="preserve">Rm. </w:t>
      </w:r>
      <w:r w:rsidR="00D928DF">
        <w:rPr>
          <w:rFonts w:cstheme="minorHAnsi"/>
          <w:sz w:val="24"/>
          <w:szCs w:val="24"/>
        </w:rPr>
        <w:t>134</w:t>
      </w:r>
      <w:r>
        <w:rPr>
          <w:rFonts w:cstheme="minorHAnsi"/>
          <w:b/>
          <w:bCs/>
          <w:sz w:val="24"/>
          <w:szCs w:val="24"/>
        </w:rPr>
        <w:br/>
      </w:r>
      <w:r>
        <w:rPr>
          <w:rFonts w:cstheme="minorHAnsi"/>
          <w:b/>
          <w:bCs/>
          <w:sz w:val="24"/>
          <w:szCs w:val="24"/>
        </w:rPr>
        <w:br/>
        <w:t>Time:</w:t>
      </w:r>
      <w:r w:rsidRPr="00853C74">
        <w:rPr>
          <w:rFonts w:cstheme="minorHAnsi"/>
          <w:sz w:val="24"/>
          <w:szCs w:val="24"/>
        </w:rPr>
        <w:t xml:space="preserve"> </w:t>
      </w:r>
      <w:r w:rsidR="00425D73">
        <w:rPr>
          <w:rFonts w:cstheme="minorHAnsi"/>
          <w:sz w:val="24"/>
          <w:szCs w:val="24"/>
        </w:rPr>
        <w:t>September 17</w:t>
      </w:r>
      <w:r w:rsidR="00425D73" w:rsidRPr="00425D73">
        <w:rPr>
          <w:rFonts w:cstheme="minorHAnsi"/>
          <w:sz w:val="24"/>
          <w:szCs w:val="24"/>
          <w:vertAlign w:val="superscript"/>
        </w:rPr>
        <w:t>th</w:t>
      </w:r>
      <w:r w:rsidR="00425D73">
        <w:rPr>
          <w:rFonts w:cstheme="minorHAnsi"/>
          <w:sz w:val="24"/>
          <w:szCs w:val="24"/>
        </w:rPr>
        <w:t xml:space="preserve"> from 4 pm – 6 pm</w:t>
      </w:r>
    </w:p>
    <w:p w14:paraId="0F13A7A5" w14:textId="38E4158E" w:rsidR="004B55D6" w:rsidRPr="00ED162C" w:rsidRDefault="00413FB8" w:rsidP="000349CB">
      <w:pPr>
        <w:spacing w:line="240" w:lineRule="auto"/>
        <w:jc w:val="both"/>
        <w:rPr>
          <w:rFonts w:cstheme="minorHAnsi"/>
          <w:b/>
          <w:bCs/>
          <w:sz w:val="24"/>
          <w:szCs w:val="24"/>
        </w:rPr>
      </w:pPr>
      <w:r>
        <w:rPr>
          <w:rFonts w:cstheme="minorHAnsi"/>
          <w:b/>
          <w:bCs/>
          <w:sz w:val="24"/>
          <w:szCs w:val="24"/>
        </w:rPr>
        <w:br/>
      </w:r>
      <w:r w:rsidR="000349CB">
        <w:rPr>
          <w:rFonts w:cstheme="minorHAnsi"/>
          <w:b/>
          <w:bCs/>
          <w:sz w:val="24"/>
          <w:szCs w:val="24"/>
        </w:rPr>
        <w:t>ABSTRACT</w:t>
      </w:r>
    </w:p>
    <w:p w14:paraId="3DC657D4" w14:textId="3DD4965A" w:rsidR="004B55D6" w:rsidRPr="004B55D6" w:rsidRDefault="004B55D6" w:rsidP="000349CB">
      <w:pPr>
        <w:spacing w:line="240" w:lineRule="auto"/>
        <w:jc w:val="both"/>
        <w:rPr>
          <w:rFonts w:cstheme="minorHAnsi"/>
        </w:rPr>
      </w:pPr>
      <w:r w:rsidRPr="00ED162C">
        <w:rPr>
          <w:rFonts w:cstheme="minorHAnsi"/>
          <w:b/>
          <w:bCs/>
        </w:rPr>
        <w:t>Background:</w:t>
      </w:r>
      <w:r>
        <w:rPr>
          <w:rFonts w:cstheme="minorHAnsi"/>
        </w:rPr>
        <w:t xml:space="preserve"> </w:t>
      </w:r>
      <w:r w:rsidRPr="004B55D6">
        <w:rPr>
          <w:rFonts w:cstheme="minorHAnsi"/>
        </w:rPr>
        <w:t>Geographic Information Systems (GIS) provide versatile tools for uncovering spatial patterns of public health and environmental justice (EJ) at multiple scales within the exposome.</w:t>
      </w:r>
      <w:r>
        <w:rPr>
          <w:rFonts w:cstheme="minorHAnsi"/>
        </w:rPr>
        <w:t xml:space="preserve"> </w:t>
      </w:r>
      <w:r w:rsidRPr="004B55D6">
        <w:rPr>
          <w:rFonts w:cstheme="minorHAnsi"/>
        </w:rPr>
        <w:t xml:space="preserve">There are </w:t>
      </w:r>
      <w:r w:rsidR="00450900" w:rsidRPr="004B55D6">
        <w:rPr>
          <w:rFonts w:cstheme="minorHAnsi"/>
        </w:rPr>
        <w:t>numerous</w:t>
      </w:r>
      <w:r w:rsidRPr="004B55D6">
        <w:rPr>
          <w:rFonts w:cstheme="minorHAnsi"/>
        </w:rPr>
        <w:t xml:space="preserve"> open-source GIS platforms that allow for cost-effective and equitable integration of GIS tools into data analysis workflows</w:t>
      </w:r>
      <w:r w:rsidR="00350E44">
        <w:rPr>
          <w:rFonts w:cstheme="minorHAnsi"/>
        </w:rPr>
        <w:t xml:space="preserve"> such as R</w:t>
      </w:r>
      <w:r w:rsidR="00FC0D0C">
        <w:rPr>
          <w:rFonts w:cstheme="minorHAnsi"/>
        </w:rPr>
        <w:t xml:space="preserve">, </w:t>
      </w:r>
      <w:r w:rsidR="00E57874">
        <w:rPr>
          <w:rFonts w:cstheme="minorHAnsi"/>
        </w:rPr>
        <w:t xml:space="preserve">an </w:t>
      </w:r>
      <w:r w:rsidR="00FC0D0C" w:rsidRPr="00FC0D0C">
        <w:rPr>
          <w:rFonts w:cstheme="minorHAnsi"/>
        </w:rPr>
        <w:t>open-source language for </w:t>
      </w:r>
      <w:r w:rsidR="00FC0D0C" w:rsidRPr="00FE0AA7">
        <w:rPr>
          <w:rFonts w:cstheme="minorHAnsi"/>
        </w:rPr>
        <w:t>statistical computing</w:t>
      </w:r>
      <w:r w:rsidR="00FC0D0C" w:rsidRPr="00FC0D0C">
        <w:rPr>
          <w:rFonts w:cstheme="minorHAnsi"/>
        </w:rPr>
        <w:t> and </w:t>
      </w:r>
      <w:r w:rsidR="00FC0D0C" w:rsidRPr="00FE0AA7">
        <w:rPr>
          <w:rFonts w:cstheme="minorHAnsi"/>
        </w:rPr>
        <w:t>data visualization</w:t>
      </w:r>
      <w:r w:rsidR="00E57874">
        <w:rPr>
          <w:rFonts w:cstheme="minorHAnsi"/>
        </w:rPr>
        <w:t xml:space="preserve"> platform</w:t>
      </w:r>
      <w:r w:rsidRPr="004B55D6">
        <w:rPr>
          <w:rFonts w:cstheme="minorHAnsi"/>
        </w:rPr>
        <w:t>. With open-source GIS, public health</w:t>
      </w:r>
      <w:r w:rsidR="00F365B5">
        <w:rPr>
          <w:rFonts w:cstheme="minorHAnsi"/>
        </w:rPr>
        <w:t xml:space="preserve"> and EJ</w:t>
      </w:r>
      <w:r w:rsidRPr="004B55D6">
        <w:rPr>
          <w:rFonts w:cstheme="minorHAnsi"/>
        </w:rPr>
        <w:t xml:space="preserve"> researchers can effectively collaborate and easily share reproducible methodologies and findings, helping to foster more inclusive and innovative approaches to cross-cutting health challenges</w:t>
      </w:r>
      <w:r w:rsidR="00550893">
        <w:rPr>
          <w:rFonts w:cstheme="minorHAnsi"/>
        </w:rPr>
        <w:t xml:space="preserve"> </w:t>
      </w:r>
      <w:r w:rsidR="003E7C85">
        <w:rPr>
          <w:rFonts w:cstheme="minorHAnsi"/>
        </w:rPr>
        <w:t>to</w:t>
      </w:r>
      <w:r w:rsidR="00550893">
        <w:rPr>
          <w:rFonts w:cstheme="minorHAnsi"/>
        </w:rPr>
        <w:t xml:space="preserve"> address public health and EJ</w:t>
      </w:r>
      <w:r w:rsidRPr="004B55D6">
        <w:rPr>
          <w:rFonts w:cstheme="minorHAnsi"/>
        </w:rPr>
        <w:t>.</w:t>
      </w:r>
    </w:p>
    <w:p w14:paraId="00132A1B" w14:textId="42E5A262" w:rsidR="004B55D6" w:rsidRPr="00ED162C" w:rsidRDefault="00853C74" w:rsidP="000349CB">
      <w:pPr>
        <w:spacing w:line="240" w:lineRule="auto"/>
        <w:jc w:val="both"/>
        <w:rPr>
          <w:rFonts w:cstheme="minorHAnsi"/>
        </w:rPr>
      </w:pPr>
      <w:r>
        <w:rPr>
          <w:rFonts w:cstheme="minorHAnsi"/>
          <w:b/>
          <w:bCs/>
        </w:rPr>
        <w:t>Objectiv</w:t>
      </w:r>
      <w:r w:rsidR="009C5CB7">
        <w:rPr>
          <w:rFonts w:cstheme="minorHAnsi"/>
          <w:b/>
          <w:bCs/>
        </w:rPr>
        <w:t>es</w:t>
      </w:r>
      <w:r w:rsidRPr="00853C74">
        <w:rPr>
          <w:rFonts w:cstheme="minorHAnsi"/>
          <w:b/>
          <w:bCs/>
        </w:rPr>
        <w:t>:</w:t>
      </w:r>
      <w:r>
        <w:rPr>
          <w:rFonts w:cstheme="minorHAnsi"/>
        </w:rPr>
        <w:t xml:space="preserve"> </w:t>
      </w:r>
      <w:r w:rsidR="004B55D6" w:rsidRPr="004B55D6">
        <w:rPr>
          <w:rFonts w:cstheme="minorHAnsi"/>
        </w:rPr>
        <w:t>In this workshop, you will be introduced to open-source GIS using R, as well as techniques for leveraging GIS tools and spatial data to advance public health research related to the plural environmental health effects of climate change in communities</w:t>
      </w:r>
      <w:r w:rsidR="008F43A8">
        <w:rPr>
          <w:rFonts w:cstheme="minorHAnsi"/>
        </w:rPr>
        <w:t xml:space="preserve"> with environmental injustices</w:t>
      </w:r>
      <w:r w:rsidR="004B55D6" w:rsidRPr="004B55D6">
        <w:rPr>
          <w:rFonts w:cstheme="minorHAnsi"/>
        </w:rPr>
        <w:t xml:space="preserve">. By participating in this workshop, you will learn the </w:t>
      </w:r>
      <w:r w:rsidR="008425E2">
        <w:rPr>
          <w:rFonts w:cstheme="minorHAnsi"/>
        </w:rPr>
        <w:t>fundamentals</w:t>
      </w:r>
      <w:r w:rsidR="008425E2" w:rsidRPr="004B55D6">
        <w:rPr>
          <w:rFonts w:cstheme="minorHAnsi"/>
        </w:rPr>
        <w:t xml:space="preserve"> </w:t>
      </w:r>
      <w:r w:rsidR="004B55D6" w:rsidRPr="004B55D6">
        <w:rPr>
          <w:rFonts w:cstheme="minorHAnsi"/>
        </w:rPr>
        <w:t>of GIS data-structures, loading and visualizing spatial data, and spatial relationships in regression analyses</w:t>
      </w:r>
      <w:r w:rsidR="00C65557">
        <w:rPr>
          <w:rFonts w:cstheme="minorHAnsi"/>
        </w:rPr>
        <w:t xml:space="preserve"> using R</w:t>
      </w:r>
      <w:r w:rsidR="004B55D6" w:rsidRPr="004B55D6">
        <w:rPr>
          <w:rFonts w:cstheme="minorHAnsi"/>
        </w:rPr>
        <w:t>.</w:t>
      </w:r>
    </w:p>
    <w:p w14:paraId="75985615" w14:textId="5068D061" w:rsidR="004B55D6" w:rsidRPr="00ED162C" w:rsidRDefault="004B55D6" w:rsidP="000349CB">
      <w:pPr>
        <w:spacing w:line="240" w:lineRule="auto"/>
        <w:jc w:val="both"/>
        <w:rPr>
          <w:rFonts w:cstheme="minorHAnsi"/>
        </w:rPr>
      </w:pPr>
      <w:r w:rsidRPr="002873FC">
        <w:rPr>
          <w:rFonts w:cstheme="minorHAnsi"/>
          <w:b/>
          <w:bCs/>
        </w:rPr>
        <w:t>Content:</w:t>
      </w:r>
      <w:r>
        <w:rPr>
          <w:rFonts w:cstheme="minorHAnsi"/>
        </w:rPr>
        <w:t xml:space="preserve"> This is a guided </w:t>
      </w:r>
      <w:r w:rsidRPr="00ED162C">
        <w:rPr>
          <w:rFonts w:cstheme="minorHAnsi"/>
        </w:rPr>
        <w:t xml:space="preserve">workshop in which participants will follow along in setting up and performing </w:t>
      </w:r>
      <w:r>
        <w:rPr>
          <w:rFonts w:cstheme="minorHAnsi"/>
        </w:rPr>
        <w:t xml:space="preserve">spatial-statistical </w:t>
      </w:r>
      <w:r w:rsidRPr="00ED162C">
        <w:rPr>
          <w:rFonts w:cstheme="minorHAnsi"/>
        </w:rPr>
        <w:t xml:space="preserve">analysis in R. The workshop will begin with a brief introduction and discussion on geographic </w:t>
      </w:r>
      <w:r>
        <w:rPr>
          <w:rFonts w:cstheme="minorHAnsi"/>
        </w:rPr>
        <w:t>concepts</w:t>
      </w:r>
      <w:r w:rsidRPr="00ED162C">
        <w:rPr>
          <w:rFonts w:cstheme="minorHAnsi"/>
        </w:rPr>
        <w:t xml:space="preserve"> and GIS, with a focus on spatial data types</w:t>
      </w:r>
      <w:ins w:id="1" w:author="Asis Lopez" w:date="2024-08-06T12:39:00Z">
        <w:r w:rsidR="00430966">
          <w:rPr>
            <w:rFonts w:cstheme="minorHAnsi"/>
          </w:rPr>
          <w:t>,</w:t>
        </w:r>
      </w:ins>
      <w:r w:rsidRPr="00ED162C">
        <w:rPr>
          <w:rFonts w:cstheme="minorHAnsi"/>
        </w:rPr>
        <w:t xml:space="preserve"> and an overview of GIS applications in public health</w:t>
      </w:r>
      <w:r w:rsidR="00570722">
        <w:rPr>
          <w:rFonts w:cstheme="minorHAnsi"/>
        </w:rPr>
        <w:t xml:space="preserve"> and EJ</w:t>
      </w:r>
      <w:r w:rsidRPr="00ED162C">
        <w:rPr>
          <w:rFonts w:cstheme="minorHAnsi"/>
        </w:rPr>
        <w:t>. The introduction is followed by a guided tutorial</w:t>
      </w:r>
      <w:r>
        <w:rPr>
          <w:rFonts w:cstheme="minorHAnsi"/>
        </w:rPr>
        <w:t xml:space="preserve"> comparing non-spatial and spatial multivariate models using </w:t>
      </w:r>
      <w:r w:rsidR="004771EB">
        <w:rPr>
          <w:rFonts w:cstheme="minorHAnsi"/>
        </w:rPr>
        <w:t xml:space="preserve">provided </w:t>
      </w:r>
      <w:r>
        <w:rPr>
          <w:rFonts w:cstheme="minorHAnsi"/>
        </w:rPr>
        <w:t xml:space="preserve">data to explore associations between potential environmental exposures from the Toxic Release Inventory (TRI), sociodemographic covariates from the Social Vulnerability Index (SVI), and low birthweight averages aggregated </w:t>
      </w:r>
      <w:r w:rsidR="004C1340">
        <w:rPr>
          <w:rFonts w:cstheme="minorHAnsi"/>
        </w:rPr>
        <w:t>to</w:t>
      </w:r>
      <w:r>
        <w:rPr>
          <w:rFonts w:cstheme="minorHAnsi"/>
        </w:rPr>
        <w:t xml:space="preserve"> </w:t>
      </w:r>
      <w:r w:rsidR="004C1340">
        <w:rPr>
          <w:rFonts w:cstheme="minorHAnsi"/>
        </w:rPr>
        <w:t xml:space="preserve">the </w:t>
      </w:r>
      <w:r>
        <w:rPr>
          <w:rFonts w:cstheme="minorHAnsi"/>
        </w:rPr>
        <w:t>census tract</w:t>
      </w:r>
      <w:r w:rsidR="004C1340">
        <w:rPr>
          <w:rFonts w:cstheme="minorHAnsi"/>
        </w:rPr>
        <w:t xml:space="preserve"> statistical subdivision</w:t>
      </w:r>
      <w:r>
        <w:rPr>
          <w:rFonts w:cstheme="minorHAnsi"/>
        </w:rPr>
        <w:t>. We will also cover tests for spatial autocorrelation</w:t>
      </w:r>
      <w:r w:rsidR="004C1340">
        <w:rPr>
          <w:rFonts w:cstheme="minorHAnsi"/>
        </w:rPr>
        <w:t xml:space="preserve"> such as Moran’s I</w:t>
      </w:r>
      <w:r>
        <w:rPr>
          <w:rFonts w:cstheme="minorHAnsi"/>
        </w:rPr>
        <w:t xml:space="preserve"> and basic cartographic visualization. </w:t>
      </w:r>
      <w:del w:id="2" w:author="Asis Lopez" w:date="2024-08-06T12:40:00Z">
        <w:r w:rsidRPr="00ED162C" w:rsidDel="00EC5A11">
          <w:rPr>
            <w:rFonts w:cstheme="minorHAnsi"/>
          </w:rPr>
          <w:delText xml:space="preserve"> </w:delText>
        </w:r>
      </w:del>
      <w:ins w:id="3" w:author="Asis Lopez" w:date="2024-08-06T12:40:00Z">
        <w:r w:rsidR="00E63A23">
          <w:rPr>
            <w:rFonts w:cstheme="minorHAnsi"/>
          </w:rPr>
          <w:br/>
        </w:r>
        <w:r w:rsidR="00E63A23">
          <w:rPr>
            <w:rFonts w:cstheme="minorHAnsi"/>
          </w:rPr>
          <w:br/>
        </w:r>
      </w:ins>
      <w:r w:rsidR="00425D73">
        <w:rPr>
          <w:rFonts w:cstheme="minorHAnsi"/>
        </w:rPr>
        <w:t>A</w:t>
      </w:r>
      <w:r w:rsidRPr="00ED162C">
        <w:rPr>
          <w:rFonts w:cstheme="minorHAnsi"/>
        </w:rPr>
        <w:t xml:space="preserve">n R </w:t>
      </w:r>
      <w:r>
        <w:rPr>
          <w:rFonts w:cstheme="minorHAnsi"/>
        </w:rPr>
        <w:t>Markdown</w:t>
      </w:r>
      <w:r w:rsidRPr="00ED162C">
        <w:rPr>
          <w:rFonts w:cstheme="minorHAnsi"/>
        </w:rPr>
        <w:t xml:space="preserve"> file </w:t>
      </w:r>
      <w:r>
        <w:rPr>
          <w:rFonts w:cstheme="minorHAnsi"/>
        </w:rPr>
        <w:t>and</w:t>
      </w:r>
      <w:r w:rsidRPr="00ED162C">
        <w:rPr>
          <w:rFonts w:cstheme="minorHAnsi"/>
        </w:rPr>
        <w:t xml:space="preserve"> sample data </w:t>
      </w:r>
      <w:r>
        <w:rPr>
          <w:rFonts w:cstheme="minorHAnsi"/>
        </w:rPr>
        <w:t xml:space="preserve">will be </w:t>
      </w:r>
      <w:r w:rsidRPr="00ED162C">
        <w:rPr>
          <w:rFonts w:cstheme="minorHAnsi"/>
        </w:rPr>
        <w:t>provided to participants</w:t>
      </w:r>
      <w:r w:rsidR="00425D73">
        <w:rPr>
          <w:rFonts w:cstheme="minorHAnsi"/>
        </w:rPr>
        <w:t xml:space="preserve"> on lab computers. For participants using their personal computer, all workshop materials will be provided</w:t>
      </w:r>
      <w:r>
        <w:rPr>
          <w:rFonts w:cstheme="minorHAnsi"/>
        </w:rPr>
        <w:t xml:space="preserve"> in a GitHub repository</w:t>
      </w:r>
      <w:r w:rsidRPr="00ED162C">
        <w:rPr>
          <w:rFonts w:cstheme="minorHAnsi"/>
        </w:rPr>
        <w:t>.</w:t>
      </w:r>
      <w:r>
        <w:rPr>
          <w:rFonts w:cstheme="minorHAnsi"/>
        </w:rPr>
        <w:t xml:space="preserve"> Participants will be given detailed instructions on installing R, R Studio, and some R libraries</w:t>
      </w:r>
      <w:r w:rsidR="004C1340">
        <w:rPr>
          <w:rFonts w:cstheme="minorHAnsi"/>
        </w:rPr>
        <w:t xml:space="preserve"> for use on their personal computer</w:t>
      </w:r>
      <w:r w:rsidR="0092200E">
        <w:rPr>
          <w:rFonts w:cstheme="minorHAnsi"/>
        </w:rPr>
        <w:t>,</w:t>
      </w:r>
      <w:r w:rsidR="004C1340">
        <w:rPr>
          <w:rFonts w:cstheme="minorHAnsi"/>
        </w:rPr>
        <w:t xml:space="preserve"> if desired</w:t>
      </w:r>
      <w:r>
        <w:rPr>
          <w:rFonts w:cstheme="minorHAnsi"/>
        </w:rPr>
        <w:t>.</w:t>
      </w:r>
      <w:r w:rsidRPr="00ED162C">
        <w:rPr>
          <w:rFonts w:cstheme="minorHAnsi"/>
        </w:rPr>
        <w:t xml:space="preserve"> No previous GIS or coding experience is required. </w:t>
      </w:r>
    </w:p>
    <w:p w14:paraId="0F71AB06" w14:textId="575F47BB" w:rsidR="00FA5613" w:rsidRPr="00CE330B" w:rsidRDefault="008211C8" w:rsidP="000349CB">
      <w:pPr>
        <w:jc w:val="both"/>
        <w:rPr>
          <w:b/>
          <w:bCs/>
        </w:rPr>
      </w:pPr>
      <w:r w:rsidRPr="00C2253F">
        <w:rPr>
          <w:b/>
          <w:bCs/>
        </w:rPr>
        <w:t>NOTE</w:t>
      </w:r>
      <w:r w:rsidRPr="009858E9">
        <w:t>:</w:t>
      </w:r>
      <w:r w:rsidR="004C5BB6" w:rsidRPr="009858E9">
        <w:t xml:space="preserve"> The PC Lab</w:t>
      </w:r>
      <w:r w:rsidR="009858E9" w:rsidRPr="009858E9">
        <w:t xml:space="preserve"> will have all materials downloaded for the workshop. But</w:t>
      </w:r>
      <w:r>
        <w:t xml:space="preserve"> </w:t>
      </w:r>
      <w:r w:rsidR="009858E9">
        <w:t>i</w:t>
      </w:r>
      <w:r>
        <w:t>f you want to work on your personal computer, p</w:t>
      </w:r>
      <w:r w:rsidR="000121CE" w:rsidRPr="0092200E">
        <w:t xml:space="preserve">lease </w:t>
      </w:r>
      <w:r w:rsidR="00121895">
        <w:t>download</w:t>
      </w:r>
      <w:r w:rsidR="00121895" w:rsidRPr="0092200E">
        <w:t xml:space="preserve"> </w:t>
      </w:r>
      <w:r w:rsidR="000121CE" w:rsidRPr="0092200E">
        <w:t>and</w:t>
      </w:r>
      <w:r w:rsidR="00121895">
        <w:t xml:space="preserve"> install</w:t>
      </w:r>
      <w:r w:rsidR="000121CE" w:rsidRPr="0092200E">
        <w:t xml:space="preserve"> </w:t>
      </w:r>
      <w:r w:rsidR="00591A50">
        <w:t xml:space="preserve">all materials </w:t>
      </w:r>
      <w:r w:rsidR="000121CE" w:rsidRPr="0092200E">
        <w:t>before the workshop.</w:t>
      </w:r>
      <w:r w:rsidR="00BB35B2">
        <w:t xml:space="preserve"> Below are the links for all documentation:</w:t>
      </w:r>
    </w:p>
    <w:p w14:paraId="7A1AC49E" w14:textId="7D680F30" w:rsidR="007F046E" w:rsidRDefault="001354E3" w:rsidP="00591A50">
      <w:commentRangeStart w:id="4"/>
      <w:commentRangeStart w:id="5"/>
      <w:r>
        <w:rPr>
          <w:rFonts w:cstheme="minorHAnsi"/>
        </w:rPr>
        <w:t>GitHub</w:t>
      </w:r>
      <w:commentRangeEnd w:id="4"/>
      <w:r w:rsidR="008211C8">
        <w:rPr>
          <w:rStyle w:val="CommentReference"/>
        </w:rPr>
        <w:commentReference w:id="4"/>
      </w:r>
      <w:commentRangeEnd w:id="5"/>
      <w:r w:rsidR="009F5EA0">
        <w:rPr>
          <w:rStyle w:val="CommentReference"/>
        </w:rPr>
        <w:commentReference w:id="5"/>
      </w:r>
      <w:r>
        <w:rPr>
          <w:rFonts w:cstheme="minorHAnsi"/>
        </w:rPr>
        <w:t xml:space="preserve"> Repository:</w:t>
      </w:r>
      <w:r w:rsidRPr="00ED162C">
        <w:rPr>
          <w:rFonts w:cstheme="minorHAnsi"/>
        </w:rPr>
        <w:t xml:space="preserve"> </w:t>
      </w:r>
      <w:hyperlink r:id="rId10" w:history="1">
        <w:r w:rsidR="007F046E" w:rsidRPr="00F54840">
          <w:rPr>
            <w:rStyle w:val="Hyperlink"/>
          </w:rPr>
          <w:t>https://github.com/Theodros-Woldeyoh</w:t>
        </w:r>
        <w:r w:rsidR="007F046E" w:rsidRPr="00F54840">
          <w:rPr>
            <w:rStyle w:val="Hyperlink"/>
          </w:rPr>
          <w:t>a</w:t>
        </w:r>
        <w:r w:rsidR="007F046E" w:rsidRPr="00F54840">
          <w:rPr>
            <w:rStyle w:val="Hyperlink"/>
          </w:rPr>
          <w:t>nnes/INSPIRES-SpatialReg-workshop</w:t>
        </w:r>
      </w:hyperlink>
    </w:p>
    <w:p w14:paraId="23CD4338" w14:textId="71B61AA4" w:rsidR="00B21435" w:rsidRDefault="00B83F37" w:rsidP="00591A50">
      <w:pPr>
        <w:rPr>
          <w:rFonts w:cstheme="minorHAnsi"/>
        </w:rPr>
      </w:pPr>
      <w:r>
        <w:rPr>
          <w:rFonts w:cstheme="minorHAnsi"/>
        </w:rPr>
        <w:lastRenderedPageBreak/>
        <w:t xml:space="preserve"> </w:t>
      </w:r>
      <w:r w:rsidR="00CE330B">
        <w:rPr>
          <w:rFonts w:cstheme="minorHAnsi"/>
        </w:rPr>
        <w:br/>
      </w:r>
      <w:r w:rsidR="001354E3" w:rsidRPr="00ED162C">
        <w:rPr>
          <w:rFonts w:cstheme="minorHAnsi"/>
        </w:rPr>
        <w:t xml:space="preserve">R </w:t>
      </w:r>
      <w:r w:rsidR="001354E3">
        <w:rPr>
          <w:rFonts w:cstheme="minorHAnsi"/>
        </w:rPr>
        <w:t>Markdown</w:t>
      </w:r>
      <w:r w:rsidR="001354E3" w:rsidRPr="00ED162C">
        <w:rPr>
          <w:rFonts w:cstheme="minorHAnsi"/>
        </w:rPr>
        <w:t xml:space="preserve"> </w:t>
      </w:r>
      <w:r w:rsidR="001354E3">
        <w:rPr>
          <w:rFonts w:cstheme="minorHAnsi"/>
        </w:rPr>
        <w:t>F</w:t>
      </w:r>
      <w:r w:rsidR="001354E3" w:rsidRPr="00ED162C">
        <w:rPr>
          <w:rFonts w:cstheme="minorHAnsi"/>
        </w:rPr>
        <w:t>ile</w:t>
      </w:r>
      <w:r w:rsidR="001354E3">
        <w:rPr>
          <w:rFonts w:cstheme="minorHAnsi"/>
        </w:rPr>
        <w:t>:</w:t>
      </w:r>
      <w:r w:rsidR="00B21435">
        <w:rPr>
          <w:rFonts w:cstheme="minorHAnsi"/>
        </w:rPr>
        <w:t xml:space="preserve"> </w:t>
      </w:r>
      <w:hyperlink r:id="rId11" w:history="1">
        <w:r w:rsidR="00B21435" w:rsidRPr="00F54840">
          <w:rPr>
            <w:rStyle w:val="Hyperlink"/>
            <w:rFonts w:cstheme="minorHAnsi"/>
          </w:rPr>
          <w:t>https://theodros-woldeyohann</w:t>
        </w:r>
        <w:r w:rsidR="00B21435" w:rsidRPr="00F54840">
          <w:rPr>
            <w:rStyle w:val="Hyperlink"/>
            <w:rFonts w:cstheme="minorHAnsi"/>
          </w:rPr>
          <w:t>e</w:t>
        </w:r>
        <w:r w:rsidR="00B21435" w:rsidRPr="00F54840">
          <w:rPr>
            <w:rStyle w:val="Hyperlink"/>
            <w:rFonts w:cstheme="minorHAnsi"/>
          </w:rPr>
          <w:t>s.github.io/SpatialReg_Workshop.html</w:t>
        </w:r>
      </w:hyperlink>
    </w:p>
    <w:p w14:paraId="0A3B9454" w14:textId="0B49A861" w:rsidR="00CE330B" w:rsidRDefault="001354E3" w:rsidP="00591A50">
      <w:pPr>
        <w:rPr>
          <w:rFonts w:cstheme="minorHAnsi"/>
        </w:rPr>
      </w:pPr>
      <w:r>
        <w:rPr>
          <w:rFonts w:cstheme="minorHAnsi"/>
        </w:rPr>
        <w:br/>
      </w:r>
      <w:r w:rsidR="00CE330B">
        <w:rPr>
          <w:rFonts w:cstheme="minorHAnsi"/>
        </w:rPr>
        <w:t>R</w:t>
      </w:r>
      <w:r w:rsidR="008211C8">
        <w:rPr>
          <w:rFonts w:cstheme="minorHAnsi"/>
        </w:rPr>
        <w:t xml:space="preserve"> and R-Studio</w:t>
      </w:r>
      <w:r>
        <w:rPr>
          <w:rFonts w:cstheme="minorHAnsi"/>
        </w:rPr>
        <w:t>:</w:t>
      </w:r>
      <w:r w:rsidR="008211C8">
        <w:rPr>
          <w:rFonts w:cstheme="minorHAnsi"/>
        </w:rPr>
        <w:t xml:space="preserve"> </w:t>
      </w:r>
      <w:hyperlink r:id="rId12" w:history="1">
        <w:r w:rsidR="00B83F37" w:rsidRPr="00513435">
          <w:rPr>
            <w:rStyle w:val="Hyperlink"/>
            <w:rFonts w:cstheme="minorHAnsi"/>
          </w:rPr>
          <w:t>https://posit.co/download/rstudio-desktop/</w:t>
        </w:r>
      </w:hyperlink>
      <w:r w:rsidR="00B83F37">
        <w:rPr>
          <w:rFonts w:cstheme="minorHAnsi"/>
        </w:rPr>
        <w:t xml:space="preserve"> </w:t>
      </w:r>
      <w:r w:rsidR="00CE330B">
        <w:rPr>
          <w:rFonts w:cstheme="minorHAnsi"/>
        </w:rPr>
        <w:br/>
      </w:r>
    </w:p>
    <w:p w14:paraId="69B5DC0F" w14:textId="37CDDA1A" w:rsidR="00425D73" w:rsidRPr="00425D73" w:rsidRDefault="00425D73" w:rsidP="00591A50">
      <w:pPr>
        <w:rPr>
          <w:rFonts w:cstheme="minorHAnsi"/>
        </w:rPr>
      </w:pPr>
      <w:r>
        <w:rPr>
          <w:rFonts w:cstheme="minorHAnsi"/>
        </w:rPr>
        <w:t xml:space="preserve">Note: If using your own computer and you already have an R environment set up, ensure that </w:t>
      </w:r>
      <w:r w:rsidRPr="00425D73">
        <w:rPr>
          <w:rFonts w:cstheme="minorHAnsi"/>
          <w:b/>
          <w:bCs/>
        </w:rPr>
        <w:t>R is updated to at least 4.4.1</w:t>
      </w:r>
      <w:r>
        <w:rPr>
          <w:rFonts w:cstheme="minorHAnsi"/>
          <w:b/>
          <w:bCs/>
        </w:rPr>
        <w:t xml:space="preserve">. </w:t>
      </w:r>
      <w:r>
        <w:rPr>
          <w:rFonts w:cstheme="minorHAnsi"/>
        </w:rPr>
        <w:t xml:space="preserve">We also recommend using a clean R environment as pre-installed packages could cause conflicts. </w:t>
      </w:r>
    </w:p>
    <w:sectPr w:rsidR="00425D73" w:rsidRPr="00425D7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Theodros Woldeyohannes" w:date="2024-08-05T10:17:00Z" w:initials="TW">
    <w:p w14:paraId="46CC557A" w14:textId="77777777" w:rsidR="008211C8" w:rsidRDefault="008211C8" w:rsidP="008211C8">
      <w:pPr>
        <w:pStyle w:val="CommentText"/>
      </w:pPr>
      <w:r>
        <w:rPr>
          <w:rStyle w:val="CommentReference"/>
        </w:rPr>
        <w:annotationRef/>
      </w:r>
      <w:r>
        <w:t>Temporary links from old workshop</w:t>
      </w:r>
    </w:p>
  </w:comment>
  <w:comment w:id="5" w:author="Asis Lopez" w:date="2024-08-06T12:04:00Z" w:initials="AL">
    <w:p w14:paraId="657BDD7B" w14:textId="6381CFAF" w:rsidR="009F5EA0" w:rsidRDefault="009F5EA0">
      <w:pPr>
        <w:pStyle w:val="CommentText"/>
      </w:pPr>
      <w:r>
        <w:rPr>
          <w:rStyle w:val="CommentReference"/>
        </w:rPr>
        <w:annotationRef/>
      </w:r>
      <w:r w:rsidR="0084716F">
        <w:t>Sounds 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6CC557A" w15:done="1"/>
  <w15:commentEx w15:paraId="657BDD7B" w15:paraIdParent="46CC557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C55C65B" w16cex:dateUtc="2024-08-05T16:17:00Z"/>
  <w16cex:commentExtensible w16cex:durableId="2A5C8FBF" w16cex:dateUtc="2024-08-06T1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6CC557A" w16cid:durableId="2C55C65B"/>
  <w16cid:commentId w16cid:paraId="657BDD7B" w16cid:durableId="2A5C8F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ED7B7B"/>
    <w:multiLevelType w:val="hybridMultilevel"/>
    <w:tmpl w:val="FFBA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11725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sis Lopez">
    <w15:presenceInfo w15:providerId="AD" w15:userId="S::asis@unm.edu::bfdb3ab7-5cf3-4eae-bb21-1385053de624"/>
  </w15:person>
  <w15:person w15:author="Theodros Woldeyohannes">
    <w15:presenceInfo w15:providerId="AD" w15:userId="S::twoldey94@unm.edu::ff133e70-93bb-4a07-a029-50ff59563e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5D6"/>
    <w:rsid w:val="000121CE"/>
    <w:rsid w:val="000349CB"/>
    <w:rsid w:val="000A486F"/>
    <w:rsid w:val="00121895"/>
    <w:rsid w:val="001354E3"/>
    <w:rsid w:val="00162C3B"/>
    <w:rsid w:val="00192437"/>
    <w:rsid w:val="00193A16"/>
    <w:rsid w:val="001949E2"/>
    <w:rsid w:val="00194B56"/>
    <w:rsid w:val="002234D9"/>
    <w:rsid w:val="00292861"/>
    <w:rsid w:val="0034280E"/>
    <w:rsid w:val="00350E44"/>
    <w:rsid w:val="003839FB"/>
    <w:rsid w:val="0039163D"/>
    <w:rsid w:val="003E7C85"/>
    <w:rsid w:val="00413FB8"/>
    <w:rsid w:val="00425D73"/>
    <w:rsid w:val="00430966"/>
    <w:rsid w:val="00450900"/>
    <w:rsid w:val="004771EB"/>
    <w:rsid w:val="004825DE"/>
    <w:rsid w:val="004B55D6"/>
    <w:rsid w:val="004C1340"/>
    <w:rsid w:val="004C5BB6"/>
    <w:rsid w:val="00550893"/>
    <w:rsid w:val="00570722"/>
    <w:rsid w:val="00574487"/>
    <w:rsid w:val="00591A50"/>
    <w:rsid w:val="005E4F79"/>
    <w:rsid w:val="005E7E96"/>
    <w:rsid w:val="0064367D"/>
    <w:rsid w:val="0064376E"/>
    <w:rsid w:val="006F5161"/>
    <w:rsid w:val="00772B74"/>
    <w:rsid w:val="00774B2B"/>
    <w:rsid w:val="007F046E"/>
    <w:rsid w:val="008211C8"/>
    <w:rsid w:val="008404DE"/>
    <w:rsid w:val="008425E2"/>
    <w:rsid w:val="0084716F"/>
    <w:rsid w:val="00853C74"/>
    <w:rsid w:val="008908F3"/>
    <w:rsid w:val="008D06F7"/>
    <w:rsid w:val="008F43A8"/>
    <w:rsid w:val="0092200E"/>
    <w:rsid w:val="00947B28"/>
    <w:rsid w:val="009858E9"/>
    <w:rsid w:val="009C44EB"/>
    <w:rsid w:val="009C5CB7"/>
    <w:rsid w:val="009F5EA0"/>
    <w:rsid w:val="00A02C16"/>
    <w:rsid w:val="00A3541F"/>
    <w:rsid w:val="00AD624A"/>
    <w:rsid w:val="00AF182A"/>
    <w:rsid w:val="00B21435"/>
    <w:rsid w:val="00B83F37"/>
    <w:rsid w:val="00BB35B2"/>
    <w:rsid w:val="00C2253F"/>
    <w:rsid w:val="00C65557"/>
    <w:rsid w:val="00C72BC8"/>
    <w:rsid w:val="00CA2CD6"/>
    <w:rsid w:val="00CE330B"/>
    <w:rsid w:val="00D31DA4"/>
    <w:rsid w:val="00D34521"/>
    <w:rsid w:val="00D34EF2"/>
    <w:rsid w:val="00D77FDD"/>
    <w:rsid w:val="00D928DF"/>
    <w:rsid w:val="00E51CE5"/>
    <w:rsid w:val="00E57874"/>
    <w:rsid w:val="00E63A23"/>
    <w:rsid w:val="00EC5A11"/>
    <w:rsid w:val="00F365B5"/>
    <w:rsid w:val="00FA5613"/>
    <w:rsid w:val="00FB2E32"/>
    <w:rsid w:val="00FB368F"/>
    <w:rsid w:val="00FC0D0C"/>
    <w:rsid w:val="00FE0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09D9A"/>
  <w15:chartTrackingRefBased/>
  <w15:docId w15:val="{19B42DB5-C2C2-436D-9D98-9E5D0AEF9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5D6"/>
    <w:pPr>
      <w:spacing w:line="259" w:lineRule="auto"/>
    </w:pPr>
    <w:rPr>
      <w:rFonts w:ascii="Arial" w:eastAsiaTheme="minorEastAsia" w:hAnsi="Arial"/>
      <w:kern w:val="0"/>
      <w:sz w:val="22"/>
      <w:szCs w:val="22"/>
      <w14:ligatures w14:val="none"/>
    </w:rPr>
  </w:style>
  <w:style w:type="paragraph" w:styleId="Heading1">
    <w:name w:val="heading 1"/>
    <w:basedOn w:val="Normal"/>
    <w:next w:val="Normal"/>
    <w:link w:val="Heading1Char"/>
    <w:uiPriority w:val="9"/>
    <w:qFormat/>
    <w:rsid w:val="004B55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55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55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55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55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55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5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5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5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5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55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55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55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55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55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5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5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5D6"/>
    <w:rPr>
      <w:rFonts w:eastAsiaTheme="majorEastAsia" w:cstheme="majorBidi"/>
      <w:color w:val="272727" w:themeColor="text1" w:themeTint="D8"/>
    </w:rPr>
  </w:style>
  <w:style w:type="paragraph" w:styleId="Title">
    <w:name w:val="Title"/>
    <w:basedOn w:val="Normal"/>
    <w:next w:val="Normal"/>
    <w:link w:val="TitleChar"/>
    <w:uiPriority w:val="10"/>
    <w:qFormat/>
    <w:rsid w:val="004B55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5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5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5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5D6"/>
    <w:pPr>
      <w:spacing w:before="160"/>
      <w:jc w:val="center"/>
    </w:pPr>
    <w:rPr>
      <w:i/>
      <w:iCs/>
      <w:color w:val="404040" w:themeColor="text1" w:themeTint="BF"/>
    </w:rPr>
  </w:style>
  <w:style w:type="character" w:customStyle="1" w:styleId="QuoteChar">
    <w:name w:val="Quote Char"/>
    <w:basedOn w:val="DefaultParagraphFont"/>
    <w:link w:val="Quote"/>
    <w:uiPriority w:val="29"/>
    <w:rsid w:val="004B55D6"/>
    <w:rPr>
      <w:i/>
      <w:iCs/>
      <w:color w:val="404040" w:themeColor="text1" w:themeTint="BF"/>
    </w:rPr>
  </w:style>
  <w:style w:type="paragraph" w:styleId="ListParagraph">
    <w:name w:val="List Paragraph"/>
    <w:basedOn w:val="Normal"/>
    <w:uiPriority w:val="34"/>
    <w:qFormat/>
    <w:rsid w:val="004B55D6"/>
    <w:pPr>
      <w:ind w:left="720"/>
      <w:contextualSpacing/>
    </w:pPr>
  </w:style>
  <w:style w:type="character" w:styleId="IntenseEmphasis">
    <w:name w:val="Intense Emphasis"/>
    <w:basedOn w:val="DefaultParagraphFont"/>
    <w:uiPriority w:val="21"/>
    <w:qFormat/>
    <w:rsid w:val="004B55D6"/>
    <w:rPr>
      <w:i/>
      <w:iCs/>
      <w:color w:val="0F4761" w:themeColor="accent1" w:themeShade="BF"/>
    </w:rPr>
  </w:style>
  <w:style w:type="paragraph" w:styleId="IntenseQuote">
    <w:name w:val="Intense Quote"/>
    <w:basedOn w:val="Normal"/>
    <w:next w:val="Normal"/>
    <w:link w:val="IntenseQuoteChar"/>
    <w:uiPriority w:val="30"/>
    <w:qFormat/>
    <w:rsid w:val="004B55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55D6"/>
    <w:rPr>
      <w:i/>
      <w:iCs/>
      <w:color w:val="0F4761" w:themeColor="accent1" w:themeShade="BF"/>
    </w:rPr>
  </w:style>
  <w:style w:type="character" w:styleId="IntenseReference">
    <w:name w:val="Intense Reference"/>
    <w:basedOn w:val="DefaultParagraphFont"/>
    <w:uiPriority w:val="32"/>
    <w:qFormat/>
    <w:rsid w:val="004B55D6"/>
    <w:rPr>
      <w:b/>
      <w:bCs/>
      <w:smallCaps/>
      <w:color w:val="0F4761" w:themeColor="accent1" w:themeShade="BF"/>
      <w:spacing w:val="5"/>
    </w:rPr>
  </w:style>
  <w:style w:type="character" w:styleId="Hyperlink">
    <w:name w:val="Hyperlink"/>
    <w:uiPriority w:val="99"/>
    <w:unhideWhenUsed/>
    <w:rsid w:val="004B55D6"/>
    <w:rPr>
      <w:color w:val="0000FF"/>
      <w:u w:val="single"/>
    </w:rPr>
  </w:style>
  <w:style w:type="paragraph" w:styleId="NormalWeb">
    <w:name w:val="Normal (Web)"/>
    <w:basedOn w:val="Normal"/>
    <w:uiPriority w:val="99"/>
    <w:semiHidden/>
    <w:unhideWhenUsed/>
    <w:rsid w:val="004B55D6"/>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853C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C74"/>
    <w:rPr>
      <w:rFonts w:ascii="Segoe UI" w:eastAsiaTheme="minorEastAsia" w:hAnsi="Segoe UI" w:cs="Segoe UI"/>
      <w:kern w:val="0"/>
      <w:sz w:val="18"/>
      <w:szCs w:val="18"/>
      <w14:ligatures w14:val="none"/>
    </w:rPr>
  </w:style>
  <w:style w:type="character" w:styleId="CommentReference">
    <w:name w:val="annotation reference"/>
    <w:basedOn w:val="DefaultParagraphFont"/>
    <w:uiPriority w:val="99"/>
    <w:semiHidden/>
    <w:unhideWhenUsed/>
    <w:rsid w:val="00D34EF2"/>
    <w:rPr>
      <w:sz w:val="16"/>
      <w:szCs w:val="16"/>
    </w:rPr>
  </w:style>
  <w:style w:type="paragraph" w:styleId="CommentText">
    <w:name w:val="annotation text"/>
    <w:basedOn w:val="Normal"/>
    <w:link w:val="CommentTextChar"/>
    <w:uiPriority w:val="99"/>
    <w:unhideWhenUsed/>
    <w:rsid w:val="00D34EF2"/>
    <w:pPr>
      <w:spacing w:line="240" w:lineRule="auto"/>
    </w:pPr>
    <w:rPr>
      <w:sz w:val="20"/>
      <w:szCs w:val="20"/>
    </w:rPr>
  </w:style>
  <w:style w:type="character" w:customStyle="1" w:styleId="CommentTextChar">
    <w:name w:val="Comment Text Char"/>
    <w:basedOn w:val="DefaultParagraphFont"/>
    <w:link w:val="CommentText"/>
    <w:uiPriority w:val="99"/>
    <w:rsid w:val="00D34EF2"/>
    <w:rPr>
      <w:rFonts w:ascii="Arial" w:eastAsiaTheme="minorEastAsia" w:hAnsi="Arial"/>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34EF2"/>
    <w:rPr>
      <w:b/>
      <w:bCs/>
    </w:rPr>
  </w:style>
  <w:style w:type="character" w:customStyle="1" w:styleId="CommentSubjectChar">
    <w:name w:val="Comment Subject Char"/>
    <w:basedOn w:val="CommentTextChar"/>
    <w:link w:val="CommentSubject"/>
    <w:uiPriority w:val="99"/>
    <w:semiHidden/>
    <w:rsid w:val="00D34EF2"/>
    <w:rPr>
      <w:rFonts w:ascii="Arial" w:eastAsiaTheme="minorEastAsia" w:hAnsi="Arial"/>
      <w:b/>
      <w:bCs/>
      <w:kern w:val="0"/>
      <w:sz w:val="20"/>
      <w:szCs w:val="20"/>
      <w14:ligatures w14:val="none"/>
    </w:rPr>
  </w:style>
  <w:style w:type="paragraph" w:styleId="Revision">
    <w:name w:val="Revision"/>
    <w:hidden/>
    <w:uiPriority w:val="99"/>
    <w:semiHidden/>
    <w:rsid w:val="0064367D"/>
    <w:pPr>
      <w:spacing w:after="0" w:line="240" w:lineRule="auto"/>
    </w:pPr>
    <w:rPr>
      <w:rFonts w:ascii="Arial" w:eastAsiaTheme="minorEastAsia" w:hAnsi="Arial"/>
      <w:kern w:val="0"/>
      <w:sz w:val="22"/>
      <w:szCs w:val="22"/>
      <w14:ligatures w14:val="none"/>
    </w:rPr>
  </w:style>
  <w:style w:type="character" w:styleId="UnresolvedMention">
    <w:name w:val="Unresolved Mention"/>
    <w:basedOn w:val="DefaultParagraphFont"/>
    <w:uiPriority w:val="99"/>
    <w:semiHidden/>
    <w:unhideWhenUsed/>
    <w:rsid w:val="00B83F37"/>
    <w:rPr>
      <w:color w:val="605E5C"/>
      <w:shd w:val="clear" w:color="auto" w:fill="E1DFDD"/>
    </w:rPr>
  </w:style>
  <w:style w:type="character" w:styleId="FollowedHyperlink">
    <w:name w:val="FollowedHyperlink"/>
    <w:basedOn w:val="DefaultParagraphFont"/>
    <w:uiPriority w:val="99"/>
    <w:semiHidden/>
    <w:unhideWhenUsed/>
    <w:rsid w:val="007F046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355821">
      <w:bodyDiv w:val="1"/>
      <w:marLeft w:val="0"/>
      <w:marRight w:val="0"/>
      <w:marTop w:val="0"/>
      <w:marBottom w:val="0"/>
      <w:divBdr>
        <w:top w:val="none" w:sz="0" w:space="0" w:color="auto"/>
        <w:left w:val="none" w:sz="0" w:space="0" w:color="auto"/>
        <w:bottom w:val="none" w:sz="0" w:space="0" w:color="auto"/>
        <w:right w:val="none" w:sz="0" w:space="0" w:color="auto"/>
      </w:divBdr>
    </w:div>
    <w:div w:id="58256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posit.co/download/rstudio-deskt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theodros-woldeyohannes.github.io/SpatialReg_Workshop.html" TargetMode="External"/><Relationship Id="rId5" Type="http://schemas.openxmlformats.org/officeDocument/2006/relationships/hyperlink" Target="mailto:twoldey94@unm.edu" TargetMode="External"/><Relationship Id="rId15" Type="http://schemas.openxmlformats.org/officeDocument/2006/relationships/theme" Target="theme/theme1.xml"/><Relationship Id="rId10" Type="http://schemas.openxmlformats.org/officeDocument/2006/relationships/hyperlink" Target="https://github.com/Theodros-Woldeyohannes/INSPIRES-SpatialReg-workshop"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Theodros Woldeyohannes</dc:creator>
  <cp:keywords/>
  <dc:description/>
  <cp:lastModifiedBy>Theodros Woldeyohannes</cp:lastModifiedBy>
  <cp:revision>23</cp:revision>
  <dcterms:created xsi:type="dcterms:W3CDTF">2024-08-06T18:06:00Z</dcterms:created>
  <dcterms:modified xsi:type="dcterms:W3CDTF">2024-08-21T18:00:00Z</dcterms:modified>
</cp:coreProperties>
</file>